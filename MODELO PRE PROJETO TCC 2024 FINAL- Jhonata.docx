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38B0404A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9DC8" w14:textId="6E2BF852" w:rsidR="0010439C" w:rsidRDefault="009A6A1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ED0BB5A" w14:textId="6F6163B4" w:rsidR="0010439C" w:rsidRDefault="00D07A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202F76">
              <w:rPr>
                <w:rFonts w:ascii="Arial" w:hAnsi="Arial" w:cs="Arial"/>
                <w:b/>
                <w:bCs/>
                <w:lang w:val="pt-PT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C9F337E" w14:textId="77777777" w:rsidR="0010439C" w:rsidRDefault="0010439C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7CFEB11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5618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Jhonata Pessoa de Souza                                               Nº14</w:t>
            </w:r>
          </w:p>
        </w:tc>
      </w:tr>
      <w:tr w:rsidR="0010439C" w14:paraId="0BC4A57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4EB7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10439C" w14:paraId="035849E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77B0" w14:textId="65FB23C5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  <w:r w:rsidR="009A6A1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(45) 99932-6078</w:t>
            </w:r>
          </w:p>
        </w:tc>
      </w:tr>
      <w:tr w:rsidR="0010439C" w14:paraId="62A38EA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91F0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  souza.jhonata@escola.pr.gov.br</w:t>
            </w:r>
          </w:p>
        </w:tc>
      </w:tr>
      <w:tr w:rsidR="0010439C" w14:paraId="47895EF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C795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CURSO: Desenvolvimento de Sistemas </w:t>
            </w:r>
          </w:p>
        </w:tc>
      </w:tr>
      <w:tr w:rsidR="0010439C" w14:paraId="1EAA178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20A3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3º Ano</w:t>
            </w:r>
          </w:p>
        </w:tc>
      </w:tr>
    </w:tbl>
    <w:p w14:paraId="7E55A23B" w14:textId="77777777" w:rsidR="0010439C" w:rsidRDefault="0010439C">
      <w:pPr>
        <w:rPr>
          <w:rFonts w:ascii="Arial" w:hAnsi="Arial" w:cs="Arial"/>
          <w:b/>
        </w:rPr>
      </w:pPr>
    </w:p>
    <w:p w14:paraId="363DABDE" w14:textId="369261CF" w:rsidR="0010439C" w:rsidRDefault="009A6A19">
      <w:pPr>
        <w:rPr>
          <w:rFonts w:ascii="Arial" w:hAnsi="Arial" w:cs="Arial"/>
          <w:b/>
        </w:rPr>
      </w:pPr>
      <w:r w:rsidRPr="00BB2DB6">
        <w:rPr>
          <w:rFonts w:ascii="Arial" w:hAnsi="Arial" w:cs="Arial"/>
          <w:b/>
          <w:u w:val="single"/>
        </w:rPr>
        <w:t>PROJETO</w:t>
      </w:r>
      <w:r w:rsidR="00D07AAA">
        <w:rPr>
          <w:rFonts w:ascii="Arial" w:hAnsi="Arial" w:cs="Arial"/>
          <w:b/>
        </w:rPr>
        <w:t xml:space="preserve"> (TELA PRINCIPAL)</w:t>
      </w:r>
    </w:p>
    <w:p w14:paraId="4163C983" w14:textId="73F29C78" w:rsidR="009A6A19" w:rsidRDefault="000D175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D699AD5" wp14:editId="1373834A">
            <wp:extent cx="5760085" cy="3238500"/>
            <wp:effectExtent l="0" t="0" r="0" b="0"/>
            <wp:docPr id="12136805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80506" name="Imagem 12136805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35FE" w14:textId="77777777" w:rsidR="0010439C" w:rsidRDefault="0010439C">
      <w:pPr>
        <w:rPr>
          <w:rFonts w:ascii="Arial" w:hAnsi="Arial" w:cs="Arial"/>
          <w:b/>
        </w:rPr>
      </w:pPr>
    </w:p>
    <w:p w14:paraId="04DF4305" w14:textId="77777777" w:rsidR="0010439C" w:rsidRDefault="00D07AAA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1148828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C01B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projeto: </w:t>
            </w:r>
            <w:r w:rsidR="002A5AED">
              <w:rPr>
                <w:rFonts w:ascii="Arial" w:hAnsi="Arial" w:cs="Arial"/>
              </w:rPr>
              <w:t>PROGLEARNING</w:t>
            </w:r>
          </w:p>
        </w:tc>
      </w:tr>
    </w:tbl>
    <w:p w14:paraId="25C37FA2" w14:textId="77777777" w:rsidR="0010439C" w:rsidRDefault="0010439C">
      <w:pPr>
        <w:rPr>
          <w:ins w:id="0" w:author="Jhonata Pessoa de Souza" w:date="2024-03-13T20:20:00Z"/>
          <w:rFonts w:ascii="Arial" w:hAnsi="Arial" w:cs="Arial"/>
        </w:rPr>
      </w:pPr>
    </w:p>
    <w:p w14:paraId="787233AF" w14:textId="77777777" w:rsidR="000D175F" w:rsidRDefault="000D175F">
      <w:pPr>
        <w:rPr>
          <w:rFonts w:ascii="Arial" w:hAnsi="Arial" w:cs="Arial"/>
        </w:rPr>
      </w:pPr>
    </w:p>
    <w:p w14:paraId="43534B5D" w14:textId="77777777" w:rsidR="000D175F" w:rsidRDefault="000D175F">
      <w:pPr>
        <w:rPr>
          <w:ins w:id="1" w:author="Jhonata Pessoa de Souza" w:date="2024-03-13T20:21:00Z"/>
          <w:rFonts w:ascii="Arial" w:hAnsi="Arial" w:cs="Arial"/>
        </w:rPr>
      </w:pPr>
    </w:p>
    <w:p w14:paraId="58042B7D" w14:textId="3CAFE790" w:rsidR="0010439C" w:rsidRPr="000D175F" w:rsidRDefault="00D07AAA">
      <w:pPr>
        <w:rPr>
          <w:rFonts w:ascii="Arial" w:hAnsi="Arial" w:cs="Arial"/>
        </w:rPr>
      </w:pPr>
      <w:r w:rsidRPr="000D175F"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50BEA490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38BF" w14:textId="77777777" w:rsidR="0010439C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 era digital em constante evolução, a demanda por recursos educacionais acessíveis e eficazes para programação nunca foi tão alta. Diante desse cenário, surge a necessidade de um espaço virtual que não apenas forneça uma vasta gama de materiais de aprendizado, mas também ofereça uma experiência integrada e interativa para aspirantes a programadores. É nesse contexto que se insere nosso projeto: a criação de um site dedicado a auxiliar estudantes e profissionais da área de programação, além de proporcionar uma plataforma de venda de livros especializados.</w:t>
            </w:r>
          </w:p>
          <w:p w14:paraId="6A5EC529" w14:textId="77777777" w:rsidR="0010439C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combinar recursos educacionais diversificados com uma plataforma de comércio eletrônico intuitiva e segura, visamos criar uma experiência completa e envolvente para todos os usuários interessados em aprimorar suas habilidades de programação. Nossa missão é democratizar o acesso ao conhecimento técnico, capacitar indivíduos a alcançarem seus objetivos profissionais e contribuir para o crescimento e desenvolvimento contínuo da comunidade global de programadores.</w:t>
            </w:r>
          </w:p>
        </w:tc>
      </w:tr>
    </w:tbl>
    <w:p w14:paraId="7A2AB651" w14:textId="77777777" w:rsidR="000D175F" w:rsidRDefault="000D175F">
      <w:pPr>
        <w:rPr>
          <w:ins w:id="2" w:author="Jhonata Pessoa de Souza" w:date="2024-03-13T20:20:00Z"/>
          <w:rFonts w:ascii="Arial" w:hAnsi="Arial" w:cs="Arial"/>
        </w:rPr>
      </w:pPr>
    </w:p>
    <w:p w14:paraId="5FE62BC3" w14:textId="264D2FAD" w:rsidR="0010439C" w:rsidRDefault="00D07AAA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44F2C47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BE0B" w14:textId="64D533B9" w:rsidR="0010439C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sabemos que programar não é algo simples, sempre temos que pedir ajuda de alguém, fazer alguma pesquisa sobre algo que não sabemos, querendo ou não é algo um tanto quanto difícil, e por esse motivo existe uma grande demanda de programadores na criação de sites de empresas dentre outros, então para um programador acessar o conhecimento que é preciso de forma fácil e rápida e algo muito </w:t>
            </w:r>
            <w:r w:rsidR="002A5AED">
              <w:rPr>
                <w:rFonts w:ascii="Arial" w:hAnsi="Arial" w:cs="Arial"/>
              </w:rPr>
              <w:t>bem-vindo</w:t>
            </w:r>
            <w:r>
              <w:rPr>
                <w:rFonts w:ascii="Arial" w:hAnsi="Arial" w:cs="Arial"/>
              </w:rPr>
              <w:t>, tirar dúvidas e aprender mais. Portanto, nossa hipótese é que um site que combine recursos de ensino interativos e uma seleção abrangente de livros digitais sobre programação será capaz de atender a uma necessidade existente no mercado e se estabelecer como uma plataforma valiosa para todos os interessados em aprimorar suas habilidades de programação.</w:t>
            </w:r>
          </w:p>
          <w:p w14:paraId="086C7C8C" w14:textId="77777777" w:rsidR="0010439C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solução é criar um site útil para programadores, para conseguir o que precisam saber de forma rápida e acessível, um site completo e bonito, fácil de compreender, e também disponibilizar livros digitais com conhecimentos e tópicos diferentes, não apenas programação, mas também, disponibilizar um bom conhecimento em várias áreas importantes.</w:t>
            </w:r>
          </w:p>
        </w:tc>
      </w:tr>
    </w:tbl>
    <w:p w14:paraId="30675575" w14:textId="77777777" w:rsidR="0010439C" w:rsidRDefault="0010439C">
      <w:pPr>
        <w:rPr>
          <w:rFonts w:ascii="Arial" w:hAnsi="Arial" w:cs="Arial"/>
        </w:rPr>
      </w:pPr>
    </w:p>
    <w:p w14:paraId="1E85FEE2" w14:textId="77777777" w:rsidR="000D175F" w:rsidRDefault="000D175F">
      <w:pPr>
        <w:ind w:right="1134"/>
        <w:rPr>
          <w:ins w:id="3" w:author="Jhonata Pessoa de Souza" w:date="2024-03-13T20:20:00Z"/>
          <w:rFonts w:ascii="Arial" w:hAnsi="Arial" w:cs="Arial"/>
        </w:rPr>
      </w:pPr>
    </w:p>
    <w:p w14:paraId="4B989E43" w14:textId="77777777" w:rsidR="000D175F" w:rsidRDefault="000D175F">
      <w:pPr>
        <w:ind w:right="1134"/>
        <w:rPr>
          <w:ins w:id="4" w:author="Jhonata Pessoa de Souza" w:date="2024-03-13T20:21:00Z"/>
          <w:rFonts w:ascii="Arial" w:hAnsi="Arial" w:cs="Arial"/>
        </w:rPr>
      </w:pPr>
    </w:p>
    <w:p w14:paraId="07462FA4" w14:textId="180D26DD" w:rsidR="0010439C" w:rsidRDefault="00D07AAA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5D8C6F7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5AA8" w14:textId="77777777" w:rsidR="0010439C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Análise de projetos e sistemas:</w:t>
            </w:r>
            <w:r>
              <w:rPr>
                <w:rFonts w:ascii="Arial" w:hAnsi="Arial" w:cs="Arial"/>
              </w:rPr>
              <w:t xml:space="preserve"> A análise de projetos e sistemas é uma etapa fundamental no desenvolvimento de software e na implementação de soluções tecnológicas. Envolve a investigação detalhada dos requisitos, funcionalidades e objetivos do projeto para definir adequadamente como o sistema será projetado e implementado. Essa análise é crucial para garantir que o produto final atenda às necessidades do usuário de maneira eficiente e eficaz.</w:t>
            </w:r>
          </w:p>
          <w:p w14:paraId="18089BBA" w14:textId="77777777" w:rsidR="0010439C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Banco de dados: </w:t>
            </w:r>
            <w:r>
              <w:rPr>
                <w:rFonts w:ascii="Arial" w:hAnsi="Arial" w:cs="Arial"/>
              </w:rPr>
              <w:t>A disciplina de banco de dados é um campo fundamental no domínio da ciência da computação e sistemas de informação, que se concentra no armazenamento, organização, gerenciamento e recuperação eficiente de dados. Ela aborda tanto os aspectos teóricos quanto práticos relacionados à manipulação de grandes volumes de informações de forma estruturada e segura.</w:t>
            </w:r>
          </w:p>
          <w:p w14:paraId="1D4AE6FE" w14:textId="77777777" w:rsidR="0010439C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Web design:</w:t>
            </w:r>
            <w:r>
              <w:rPr>
                <w:rFonts w:ascii="Arial" w:hAnsi="Arial" w:cs="Arial"/>
              </w:rPr>
              <w:t xml:space="preserve"> A disciplina de Web Design concentra-se na criação e desenvolvimento de interfaces visuais para websites, com ênfase na usabilidade, experiência do usuário (UX) e design responsivo. Ela abrange uma variedade de habilidades e conceitos necessários para projetar e construir sites que sejam esteticamente atraentes, funcionais e eficazes na comunicação de informações.</w:t>
            </w:r>
          </w:p>
        </w:tc>
      </w:tr>
    </w:tbl>
    <w:p w14:paraId="6F9E3114" w14:textId="77777777" w:rsidR="0010439C" w:rsidRDefault="0010439C">
      <w:pPr>
        <w:rPr>
          <w:rFonts w:ascii="Arial" w:hAnsi="Arial" w:cs="Arial"/>
        </w:rPr>
      </w:pPr>
    </w:p>
    <w:p w14:paraId="22CDB338" w14:textId="77777777" w:rsidR="0010439C" w:rsidRDefault="00D07AAA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543B09A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3500" w14:textId="77777777" w:rsidR="0010439C" w:rsidRDefault="00D07AAA" w:rsidP="009A6A19">
            <w:pPr>
              <w:autoSpaceDE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Auxiliar programadores a terem mais conhecimento e aprendizado nessa área, facilitar um pouco mais o trabalho de programar, e ajudar pessoas que querem aprender e sentem vontade de programar ou ter conhecimento sobre alguma outra área online, entre outros, com um site bem feito, tranquilo e prático com tudo o que é preciso.</w:t>
            </w:r>
          </w:p>
        </w:tc>
      </w:tr>
    </w:tbl>
    <w:p w14:paraId="77EF3964" w14:textId="77777777" w:rsidR="0010439C" w:rsidRDefault="0010439C">
      <w:pPr>
        <w:rPr>
          <w:rFonts w:ascii="Arial" w:eastAsia="Arial" w:hAnsi="Arial" w:cs="Arial"/>
        </w:rPr>
      </w:pPr>
    </w:p>
    <w:p w14:paraId="2F79A1B9" w14:textId="77777777" w:rsidR="0010439C" w:rsidRDefault="00D07AAA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2CE111B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FB5D" w14:textId="77777777" w:rsidR="0010439C" w:rsidRDefault="00D07AAA" w:rsidP="009A6A19">
            <w:pPr>
              <w:autoSpaceDE w:val="0"/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Criar um site bonito e funcional com diversas páginas explicando sobre programação e ajudando a entender melhor os códigos, e disponibilizar livros diferentes sobre diversas áreas não apenas programação para facilitar o conhecimento.</w:t>
            </w:r>
          </w:p>
        </w:tc>
      </w:tr>
    </w:tbl>
    <w:p w14:paraId="5171D879" w14:textId="77777777" w:rsidR="0010439C" w:rsidRDefault="0010439C">
      <w:pPr>
        <w:spacing w:line="360" w:lineRule="auto"/>
        <w:rPr>
          <w:rFonts w:ascii="Arial" w:hAnsi="Arial" w:cs="Arial"/>
        </w:rPr>
      </w:pPr>
    </w:p>
    <w:p w14:paraId="438B94AD" w14:textId="77777777" w:rsidR="000D175F" w:rsidRDefault="000D175F">
      <w:pPr>
        <w:spacing w:line="360" w:lineRule="auto"/>
        <w:rPr>
          <w:ins w:id="5" w:author="Jhonata Pessoa de Souza" w:date="2024-03-13T20:20:00Z"/>
          <w:rFonts w:ascii="Arial" w:hAnsi="Arial" w:cs="Arial"/>
        </w:rPr>
      </w:pPr>
    </w:p>
    <w:p w14:paraId="4EB4788F" w14:textId="77777777" w:rsidR="00202F76" w:rsidRDefault="00202F76">
      <w:pPr>
        <w:spacing w:line="360" w:lineRule="auto"/>
        <w:rPr>
          <w:ins w:id="6" w:author="Jhonata Pessoa de Souza" w:date="2024-03-13T20:25:00Z"/>
          <w:rFonts w:ascii="Arial" w:hAnsi="Arial" w:cs="Arial"/>
        </w:rPr>
      </w:pPr>
    </w:p>
    <w:p w14:paraId="178A73E0" w14:textId="6574D8F7" w:rsidR="0010439C" w:rsidRDefault="00D07AA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47310B3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C39E" w14:textId="5B0A8AFD" w:rsidR="0010439C" w:rsidRPr="00134B6D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34B6D">
              <w:rPr>
                <w:rFonts w:ascii="Arial" w:hAnsi="Arial" w:cs="Arial"/>
              </w:rPr>
              <w:t>A pesquisa bibliográfica é habilidade fundamental nos cursos de</w:t>
            </w:r>
            <w:r w:rsidR="002A5AED" w:rsidRPr="009A6A19">
              <w:rPr>
                <w:rFonts w:ascii="Arial" w:hAnsi="Arial" w:cs="Arial"/>
              </w:rPr>
              <w:t xml:space="preserve"> </w:t>
            </w:r>
            <w:r w:rsidR="00134B6D" w:rsidRPr="009A6A19">
              <w:rPr>
                <w:rFonts w:ascii="Arial" w:hAnsi="Arial" w:cs="Arial"/>
              </w:rPr>
              <w:t>Graduação</w:t>
            </w:r>
            <w:r w:rsidRPr="00134B6D">
              <w:rPr>
                <w:rFonts w:ascii="Arial" w:hAnsi="Arial" w:cs="Arial"/>
              </w:rPr>
              <w:t>, uma vez que constitui o primeiro passo para todas as</w:t>
            </w:r>
            <w:r w:rsidR="002A5AED" w:rsidRPr="009A6A19">
              <w:rPr>
                <w:rFonts w:ascii="Arial" w:hAnsi="Arial" w:cs="Arial"/>
              </w:rPr>
              <w:t xml:space="preserve"> </w:t>
            </w:r>
            <w:r w:rsidR="00134B6D" w:rsidRPr="009A6A19">
              <w:rPr>
                <w:rFonts w:ascii="Arial" w:hAnsi="Arial" w:cs="Arial"/>
              </w:rPr>
              <w:t>Atividades</w:t>
            </w:r>
            <w:r w:rsidRPr="00134B6D">
              <w:rPr>
                <w:rFonts w:ascii="Arial" w:hAnsi="Arial" w:cs="Arial"/>
              </w:rPr>
              <w:t xml:space="preserve"> acadêmicas. Uma pesquisa de laboratório ou de </w:t>
            </w:r>
            <w:r w:rsidR="009A6A19" w:rsidRPr="00134B6D">
              <w:rPr>
                <w:rFonts w:ascii="Arial" w:hAnsi="Arial" w:cs="Arial"/>
              </w:rPr>
              <w:t>campo</w:t>
            </w:r>
            <w:r w:rsidR="009A6A19" w:rsidRPr="009A6A19">
              <w:rPr>
                <w:rFonts w:ascii="Arial" w:hAnsi="Arial" w:cs="Arial"/>
              </w:rPr>
              <w:t xml:space="preserve"> implica</w:t>
            </w:r>
            <w:r w:rsidRPr="00134B6D">
              <w:rPr>
                <w:rFonts w:ascii="Arial" w:hAnsi="Arial" w:cs="Arial"/>
              </w:rPr>
              <w:t>, necessariamente, a pesquisa bibliográfica preliminar.</w:t>
            </w:r>
          </w:p>
          <w:p w14:paraId="1C1A9D86" w14:textId="1E44BDB2" w:rsidR="0010439C" w:rsidRPr="00134B6D" w:rsidRDefault="00D07AAA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34B6D">
              <w:rPr>
                <w:rFonts w:ascii="Arial" w:hAnsi="Arial" w:cs="Arial"/>
              </w:rPr>
              <w:t xml:space="preserve">Seminários, painéis, debates, resumos críticos, monográficas </w:t>
            </w:r>
            <w:r w:rsidR="009A6A19" w:rsidRPr="00134B6D">
              <w:rPr>
                <w:rFonts w:ascii="Arial" w:hAnsi="Arial" w:cs="Arial"/>
              </w:rPr>
              <w:t>não</w:t>
            </w:r>
            <w:r w:rsidR="009A6A19" w:rsidRPr="009A6A19">
              <w:rPr>
                <w:rFonts w:ascii="Arial" w:hAnsi="Arial" w:cs="Arial"/>
              </w:rPr>
              <w:t xml:space="preserve"> dispensam</w:t>
            </w:r>
            <w:r w:rsidRPr="00134B6D">
              <w:rPr>
                <w:rFonts w:ascii="Arial" w:hAnsi="Arial" w:cs="Arial"/>
              </w:rPr>
              <w:t xml:space="preserve"> a pesquisa bibliográfica. Ela é obrigatória nas pesquisas</w:t>
            </w:r>
            <w:r w:rsidR="002A5AED" w:rsidRPr="009A6A19">
              <w:rPr>
                <w:rFonts w:ascii="Arial" w:hAnsi="Arial" w:cs="Arial"/>
              </w:rPr>
              <w:t xml:space="preserve"> </w:t>
            </w:r>
            <w:r w:rsidR="00134B6D">
              <w:rPr>
                <w:rFonts w:ascii="Arial" w:hAnsi="Arial" w:cs="Arial"/>
              </w:rPr>
              <w:t>e</w:t>
            </w:r>
            <w:r w:rsidR="00134B6D" w:rsidRPr="009A6A19">
              <w:rPr>
                <w:rFonts w:ascii="Arial" w:hAnsi="Arial" w:cs="Arial"/>
              </w:rPr>
              <w:t>xploratórias</w:t>
            </w:r>
            <w:r w:rsidRPr="00134B6D">
              <w:rPr>
                <w:rFonts w:ascii="Arial" w:hAnsi="Arial" w:cs="Arial"/>
              </w:rPr>
              <w:t>, na delimitação do tema de um trabalho ou pesquisa, no</w:t>
            </w:r>
            <w:r w:rsidR="002A5AED" w:rsidRPr="009A6A19">
              <w:rPr>
                <w:rFonts w:ascii="Arial" w:hAnsi="Arial" w:cs="Arial"/>
              </w:rPr>
              <w:t xml:space="preserve"> </w:t>
            </w:r>
            <w:r w:rsidR="00134B6D">
              <w:rPr>
                <w:rFonts w:ascii="Arial" w:hAnsi="Arial" w:cs="Arial"/>
              </w:rPr>
              <w:t>d</w:t>
            </w:r>
            <w:r w:rsidR="00134B6D" w:rsidRPr="009A6A19">
              <w:rPr>
                <w:rFonts w:ascii="Arial" w:hAnsi="Arial" w:cs="Arial"/>
              </w:rPr>
              <w:t>esenvolvimento</w:t>
            </w:r>
            <w:r w:rsidRPr="00134B6D">
              <w:rPr>
                <w:rFonts w:ascii="Arial" w:hAnsi="Arial" w:cs="Arial"/>
              </w:rPr>
              <w:t xml:space="preserve"> do assunto, nas citações, na apresentação das</w:t>
            </w:r>
          </w:p>
          <w:p w14:paraId="385295CA" w14:textId="5FFFF078" w:rsidR="0010439C" w:rsidRPr="00134B6D" w:rsidRDefault="00134B6D" w:rsidP="009A6A1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A6A19">
              <w:rPr>
                <w:rFonts w:ascii="Arial" w:hAnsi="Arial" w:cs="Arial"/>
              </w:rPr>
              <w:t>conclusões</w:t>
            </w:r>
            <w:r w:rsidR="00D07AAA" w:rsidRPr="00134B6D">
              <w:rPr>
                <w:rFonts w:ascii="Arial" w:hAnsi="Arial" w:cs="Arial"/>
              </w:rPr>
              <w:t>. Portanto, se é verdade que nem todos os alunos realizarão</w:t>
            </w:r>
            <w:r w:rsidR="002A5AED" w:rsidRPr="009A6A19">
              <w:rPr>
                <w:rFonts w:ascii="Arial" w:hAnsi="Arial" w:cs="Arial"/>
              </w:rPr>
              <w:t xml:space="preserve"> </w:t>
            </w:r>
            <w:r w:rsidRPr="009A6A19">
              <w:rPr>
                <w:rFonts w:ascii="Arial" w:hAnsi="Arial" w:cs="Arial"/>
              </w:rPr>
              <w:t>Pesquisas</w:t>
            </w:r>
            <w:r w:rsidR="00D07AAA" w:rsidRPr="00134B6D">
              <w:rPr>
                <w:rFonts w:ascii="Arial" w:hAnsi="Arial" w:cs="Arial"/>
              </w:rPr>
              <w:t xml:space="preserve"> de laboratório ou de campo, não é menos verdadeiro que</w:t>
            </w:r>
            <w:r w:rsidR="002A5AED" w:rsidRPr="009A6A19">
              <w:rPr>
                <w:rFonts w:ascii="Arial" w:hAnsi="Arial" w:cs="Arial"/>
              </w:rPr>
              <w:t xml:space="preserve"> </w:t>
            </w:r>
            <w:r w:rsidRPr="009A6A19">
              <w:rPr>
                <w:rFonts w:ascii="Arial" w:hAnsi="Arial" w:cs="Arial"/>
              </w:rPr>
              <w:t>todos</w:t>
            </w:r>
            <w:r w:rsidR="00D07AAA" w:rsidRPr="00134B6D">
              <w:rPr>
                <w:rFonts w:ascii="Arial" w:hAnsi="Arial" w:cs="Arial"/>
              </w:rPr>
              <w:t>, sem exceção, para elaborar os diversos trabalhos solicitados,</w:t>
            </w:r>
            <w:r w:rsidRPr="009A6A19">
              <w:rPr>
                <w:rFonts w:ascii="Arial" w:hAnsi="Arial" w:cs="Arial"/>
              </w:rPr>
              <w:t xml:space="preserve"> deverão</w:t>
            </w:r>
            <w:r w:rsidR="00D07AAA" w:rsidRPr="00134B6D">
              <w:rPr>
                <w:rFonts w:ascii="Arial" w:hAnsi="Arial" w:cs="Arial"/>
              </w:rPr>
              <w:t xml:space="preserve"> empreender pesquisas bibliográficas (ANDRADE, 2010, p.25).</w:t>
            </w:r>
          </w:p>
          <w:p w14:paraId="383AEA08" w14:textId="78B90CC6" w:rsidR="0010439C" w:rsidRPr="009A6A19" w:rsidRDefault="00D07AAA" w:rsidP="009A6A19">
            <w:pPr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9A6A19">
              <w:rPr>
                <w:rFonts w:ascii="Arial" w:hAnsi="Arial" w:cs="Arial"/>
              </w:rPr>
              <w:t>A pesquisa de campo é o tipo de pesquisa que pretende buscar a informação diretamente com a população pesquisada. Ela exige do pesquisador um encontro mais direto. Nesse caso, o pesquisador precisa ir ao espaço onde o fenômeno ocorre, ou ocorreu e reunir um conjunto de informações a serem documentadas [...]</w:t>
            </w:r>
            <w:r w:rsidR="00134B6D">
              <w:rPr>
                <w:rFonts w:ascii="Arial" w:hAnsi="Arial" w:cs="Arial"/>
              </w:rPr>
              <w:t xml:space="preserve"> </w:t>
            </w:r>
            <w:r w:rsidRPr="009A6A19">
              <w:rPr>
                <w:rFonts w:ascii="Arial" w:hAnsi="Arial" w:cs="Arial"/>
              </w:rPr>
              <w:t>A importância da pesquisa de campo reside na sua capacidade de proporcionar insights e informações concretas sobre um determinado assunto, ambiente ou contexto. Esses dados são essenciais para embasar decisões, validar hipóteses, entender comportamentos e necessidades, bem como para o desenvolvimento de estratégias e soluções eficazes em diversas áreas, desde a academia até o mundo dos negócios. A pesquisa de campo oferece uma visão detalhada e contextualizada da realidade, permitindo uma abordagem mais precisa e direcionada aos problemas e questões investigadas. Além disso, ela pode ajudar a identificar oportunidades, desafios e tendências emergentes, fornecendo uma base sólida para a tomada de decisões informadas e a construção de conhecimento</w:t>
            </w:r>
          </w:p>
        </w:tc>
      </w:tr>
    </w:tbl>
    <w:p w14:paraId="3F886D23" w14:textId="77777777" w:rsidR="0010439C" w:rsidRDefault="0010439C">
      <w:pPr>
        <w:spacing w:line="360" w:lineRule="auto"/>
        <w:rPr>
          <w:rFonts w:ascii="Arial" w:hAnsi="Arial" w:cs="Arial"/>
        </w:rPr>
      </w:pPr>
    </w:p>
    <w:p w14:paraId="6FCFB2FA" w14:textId="77777777" w:rsidR="0010439C" w:rsidRDefault="00D07AA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E1203CE" w14:textId="77777777" w:rsidR="0010439C" w:rsidRDefault="0010439C">
      <w:pPr>
        <w:rPr>
          <w:rFonts w:ascii="Arial" w:eastAsia="Arial" w:hAnsi="Arial" w:cs="Arial"/>
        </w:rPr>
      </w:pPr>
    </w:p>
    <w:p w14:paraId="6428A75D" w14:textId="77777777" w:rsidR="0010439C" w:rsidRDefault="0010439C">
      <w:pPr>
        <w:rPr>
          <w:rFonts w:ascii="Arial" w:hAnsi="Arial" w:cs="Arial"/>
        </w:rPr>
      </w:pPr>
    </w:p>
    <w:p w14:paraId="6C1EF06E" w14:textId="77777777" w:rsidR="000D175F" w:rsidRDefault="000D175F">
      <w:pPr>
        <w:rPr>
          <w:ins w:id="7" w:author="Jhonata Pessoa de Souza" w:date="2024-03-13T20:21:00Z"/>
          <w:rFonts w:ascii="Arial" w:hAnsi="Arial" w:cs="Arial"/>
        </w:rPr>
      </w:pPr>
    </w:p>
    <w:p w14:paraId="06A9771A" w14:textId="31A0425E" w:rsidR="0010439C" w:rsidRDefault="00D07AAA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33D10D0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CB88" w14:textId="61616DAA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  <w:r w:rsidR="00202F76">
              <w:rPr>
                <w:rFonts w:ascii="Arial" w:hAnsi="Arial" w:cs="Arial"/>
              </w:rPr>
              <w:t>:</w:t>
            </w:r>
          </w:p>
          <w:p w14:paraId="33E4D1FE" w14:textId="77777777" w:rsidR="000D175F" w:rsidRDefault="000D175F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AGUILAR, Luis Joyanes.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Fundamentos de Programação-: Algoritmos, estruturas de dados e objetos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AMGH Editora, 2008.</w:t>
            </w:r>
          </w:p>
          <w:p w14:paraId="4B9C9568" w14:textId="77777777" w:rsidR="00202F76" w:rsidRDefault="00202F7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MEDINA, Marco; FERTING, Cristina.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Algoritmos e programação: teoria e prática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Novatec Editora, 2006.</w:t>
            </w:r>
          </w:p>
          <w:p w14:paraId="7D54A87F" w14:textId="382833BB" w:rsidR="0010439C" w:rsidRDefault="00202F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SERRA, Liliana Giusti.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Livro digital e bibliotecas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Editora FGV, 2015.</w:t>
            </w:r>
          </w:p>
        </w:tc>
      </w:tr>
    </w:tbl>
    <w:p w14:paraId="75EE310A" w14:textId="77777777" w:rsidR="0010439C" w:rsidRDefault="0010439C">
      <w:pPr>
        <w:rPr>
          <w:rFonts w:ascii="Arial" w:hAnsi="Arial" w:cs="Arial"/>
        </w:rPr>
      </w:pPr>
    </w:p>
    <w:p w14:paraId="4DDC48DD" w14:textId="77777777" w:rsidR="0010439C" w:rsidRDefault="0010439C">
      <w:pPr>
        <w:rPr>
          <w:rFonts w:ascii="Arial" w:hAnsi="Arial" w:cs="Arial"/>
        </w:rPr>
      </w:pPr>
    </w:p>
    <w:p w14:paraId="16E4266C" w14:textId="77777777" w:rsidR="0010439C" w:rsidRDefault="00D07AAA">
      <w:pPr>
        <w:rPr>
          <w:rFonts w:ascii="Arial" w:hAnsi="Arial" w:cs="Arial"/>
        </w:rPr>
      </w:pPr>
      <w:r>
        <w:rPr>
          <w:rFonts w:ascii="Arial" w:hAnsi="Arial" w:cs="Arial"/>
        </w:rPr>
        <w:t>CRONOGRAMA DE ATIVIDADES</w:t>
      </w:r>
    </w:p>
    <w:p w14:paraId="49A2B26F" w14:textId="77777777" w:rsidR="0010439C" w:rsidRDefault="00D07AAA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3C83847" wp14:editId="7323CC3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10439C" w14:paraId="4D733246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424D2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52D43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13D1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10439C" w14:paraId="56EBFE13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C7474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10EC7BDB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B5841BF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63DF1746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8CBEF0" w14:textId="77777777" w:rsidR="0010439C" w:rsidRDefault="00D07AAA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32859CE2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E05D93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9CB8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3F30593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D29C439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659A73B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8716B2F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229C15E" w14:textId="77777777" w:rsidR="0010439C" w:rsidRDefault="0010439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67F1152" w14:textId="77777777" w:rsidR="0010439C" w:rsidRDefault="0010439C">
      <w:pPr>
        <w:rPr>
          <w:rFonts w:ascii="Arial" w:hAnsi="Arial" w:cs="Arial"/>
          <w:b/>
        </w:rPr>
      </w:pPr>
    </w:p>
    <w:sectPr w:rsidR="0010439C">
      <w:headerReference w:type="default" r:id="rId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EF43B" w14:textId="77777777" w:rsidR="00003955" w:rsidRDefault="00003955">
      <w:pPr>
        <w:spacing w:line="240" w:lineRule="auto"/>
      </w:pPr>
      <w:r>
        <w:separator/>
      </w:r>
    </w:p>
  </w:endnote>
  <w:endnote w:type="continuationSeparator" w:id="0">
    <w:p w14:paraId="124A61B6" w14:textId="77777777" w:rsidR="00003955" w:rsidRDefault="00003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Segoe Print"/>
    <w:charset w:val="00"/>
    <w:family w:val="roman"/>
    <w:pitch w:val="default"/>
  </w:font>
  <w:font w:name="Noto Sans CJK SC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Segoe Print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FD34E" w14:textId="77777777" w:rsidR="00003955" w:rsidRDefault="00003955">
      <w:pPr>
        <w:spacing w:after="0"/>
      </w:pPr>
      <w:r>
        <w:separator/>
      </w:r>
    </w:p>
  </w:footnote>
  <w:footnote w:type="continuationSeparator" w:id="0">
    <w:p w14:paraId="3945B62A" w14:textId="77777777" w:rsidR="00003955" w:rsidRDefault="000039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10439C" w14:paraId="269D28F0" w14:textId="77777777">
      <w:trPr>
        <w:trHeight w:val="1550"/>
      </w:trPr>
      <w:tc>
        <w:tcPr>
          <w:tcW w:w="1980" w:type="dxa"/>
        </w:tcPr>
        <w:p w14:paraId="5372835C" w14:textId="77777777" w:rsidR="0010439C" w:rsidRDefault="00D07AA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9264" behindDoc="0" locked="0" layoutInCell="1" allowOverlap="1" wp14:anchorId="1489ACA6" wp14:editId="00B10EBC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6B264CD7" w14:textId="77777777" w:rsidR="0010439C" w:rsidRDefault="00000000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D07AAA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/>
                <w:shd w:val="clear" w:color="auto" w:fill="FFFFFF"/>
              </w:rPr>
              <w:t>CARMELO PERRONE C E PE EF M PROFIS</w:t>
            </w:r>
          </w:hyperlink>
        </w:p>
        <w:p w14:paraId="375ECDF1" w14:textId="77777777" w:rsidR="0010439C" w:rsidRDefault="00D07AA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4B0F5783" w14:textId="77777777" w:rsidR="0010439C" w:rsidRDefault="00D07AA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238EFF24" wp14:editId="3FDECE70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384BB0" w14:textId="77777777" w:rsidR="0010439C" w:rsidRDefault="00D07AAA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honata Pessoa de Souza">
    <w15:presenceInfo w15:providerId="Windows Live" w15:userId="ab9c7cc8af6218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03955"/>
    <w:rsid w:val="000302C5"/>
    <w:rsid w:val="000B1422"/>
    <w:rsid w:val="000D175F"/>
    <w:rsid w:val="0010439C"/>
    <w:rsid w:val="00134B6D"/>
    <w:rsid w:val="00165CF7"/>
    <w:rsid w:val="001A7801"/>
    <w:rsid w:val="00202F76"/>
    <w:rsid w:val="00223866"/>
    <w:rsid w:val="002A5AED"/>
    <w:rsid w:val="002B76BF"/>
    <w:rsid w:val="002C6E0A"/>
    <w:rsid w:val="003A6115"/>
    <w:rsid w:val="003C1F3F"/>
    <w:rsid w:val="00554721"/>
    <w:rsid w:val="005F40A1"/>
    <w:rsid w:val="0065083F"/>
    <w:rsid w:val="0071134E"/>
    <w:rsid w:val="00812A91"/>
    <w:rsid w:val="00895A11"/>
    <w:rsid w:val="009060FB"/>
    <w:rsid w:val="00936B0F"/>
    <w:rsid w:val="009A6A19"/>
    <w:rsid w:val="009C294F"/>
    <w:rsid w:val="00BB2DB6"/>
    <w:rsid w:val="00C677A6"/>
    <w:rsid w:val="00CD20FF"/>
    <w:rsid w:val="00D07AAA"/>
    <w:rsid w:val="16B34FCF"/>
    <w:rsid w:val="2091510A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46DD6C1"/>
  <w15:docId w15:val="{439B43A6-CA78-4792-A4B9-D496D222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character" w:styleId="Refdecomentrio">
    <w:name w:val="annotation reference"/>
    <w:basedOn w:val="Fontepargpadro"/>
    <w:rsid w:val="002A5AED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2A5AE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2A5AED"/>
    <w:rPr>
      <w:rFonts w:ascii="Calibri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A5A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2A5AED"/>
    <w:rPr>
      <w:rFonts w:ascii="Calibri" w:hAnsi="Calibri" w:cs="Calibri"/>
      <w:b/>
      <w:bCs/>
      <w:lang w:eastAsia="zh-CN"/>
    </w:rPr>
  </w:style>
  <w:style w:type="paragraph" w:styleId="Textodebalo">
    <w:name w:val="Balloon Text"/>
    <w:basedOn w:val="Normal"/>
    <w:link w:val="TextodebaloChar1"/>
    <w:rsid w:val="002A5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2A5AED"/>
    <w:rPr>
      <w:rFonts w:ascii="Segoe UI" w:hAnsi="Segoe UI" w:cs="Segoe UI"/>
      <w:sz w:val="18"/>
      <w:szCs w:val="18"/>
      <w:lang w:eastAsia="zh-CN"/>
    </w:rPr>
  </w:style>
  <w:style w:type="paragraph" w:styleId="Reviso">
    <w:name w:val="Revision"/>
    <w:hidden/>
    <w:uiPriority w:val="99"/>
    <w:semiHidden/>
    <w:rsid w:val="009A6A19"/>
    <w:rPr>
      <w:rFonts w:ascii="Calibri" w:hAnsi="Calibri" w:cs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92B04-F045-411A-A66B-082EB9D0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Jhonata Pessoa de Souza</cp:lastModifiedBy>
  <cp:revision>5</cp:revision>
  <cp:lastPrinted>2013-03-13T16:42:00Z</cp:lastPrinted>
  <dcterms:created xsi:type="dcterms:W3CDTF">2024-03-13T23:27:00Z</dcterms:created>
  <dcterms:modified xsi:type="dcterms:W3CDTF">2024-03-13T23:29:00Z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19325210047740128348610A02F6756A_13</vt:lpwstr>
  </property>
</Properties>
</file>